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Hk wlt  pho num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bCs/>
          <w:sz w:val="33"/>
          <w:szCs w:val="33"/>
        </w:rPr>
      </w:pP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fldChar w:fldCharType="begin"/>
      </w: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instrText xml:space="preserve"> HYPERLINK "https://www.moneyhero.com.hk/zh/digital-wallet" \l "collapse0" </w:instrText>
      </w: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fldChar w:fldCharType="separate"/>
      </w:r>
      <w:r>
        <w:rPr>
          <w:rStyle w:val="8"/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t>香港9大电子钱包的分类</w:t>
      </w: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602" w:afterAutospacing="0" w:line="360" w:lineRule="atLeast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目前在香港推出的电子钱包主要分为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基本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支付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及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综合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3大类别，基本电子钱包的基本功能包括增值、提款及转账，例子是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"https://www.moneyhero.com.hk/blog/zh/p2p%E6%89%8B%E6%A9%9F%E8%BD%89%E5%B8%B3-payme-%E9%81%8E%E6%95%B8%E6%95%99%E5%AD%B8-%E4%BF%A1%E7%94%A8%E5%8D%A1%E5%84%B2%E5%88%86%E6%94%BB%E7%95%A5"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PayMe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602" w:afterAutospacing="0" w:line="36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主力支持支付功能的电子钱包包括..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"https://www.moneyhero.com.hk/blog/zh/%E6%89%8B%E6%A9%9F%E4%BB%98%E6%AC%BE-apple-pay-%E6%9C%80%E6%96%B0%E5%84%AA%E6%83%A0%E9%9B%86%E5%90%88"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Apple Pay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、Google Pay及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"https://www.moneyhero.com.hk/blog/zh/%E6%89%8B%E6%A9%9F%E6%94%AF%E4%BB%98-%E9%8A%80%E8%81%AF%E9%96%83%E4%BB%98-%E6%94%BB%E7%95%A5-x-%E5%84%AA%E6%83%A0"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银联闪付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。 这些钱包支授实体及网上付款，可以绑定市面上大部分信用卡，亦会不定期推出购物优惠，以吸引用户持续使用。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602" w:afterAutospacing="0" w:line="36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综合型电子钱包除了支授增值、提款及转账，亦提供支付服务，例如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"https://www.moneyhero.com.hk/blog/zh/%E6%89%8B%E6%A9%9F%E9%8C%A2%E5%8C%85-wechat-pay-%E6%94%BB%E7%95%A5-x-%E5%84%AA%E6%83%A0"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微信支付（Wechat Pay）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"https://www.moneyhero.com.hk/blog/zh/%E6%89%8B%E6%A9%9F%E9%8C%A2%E5%8C%85-%E6%94%AF%E4%BB%98%E5%AF%B6hk-%E6%94%BB%E7%95%A5x%E5%84%AA%E6%83%A0"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支付宝HK（Alipay）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"https://www.moneyhero.com.hk/blog/zh/tap-go-%E6%8B%8D%E4%BD%8F%E8%B3%9E-%E6%94%BB%E7%95%A5-%E5%84%AA%E6%83%A0"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Tap &amp;Go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"https://www.moneyhero.com.hk/blog/zh/%E6%B5%B7%E5%A4%96%E5%8C%AF%E6%AC%BE%E6%9C%80%E5%BC%B7-tng-%E9%9B%BB%E5%AD%90%E9%8C%A2%E5%8C%85%E7%B0%A1%E6%98%93%E6%94%BB%E7%95%A5"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TNG Wallet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及八达通O！ ePay。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在了解港币电子钱包的缺点之后，接下来就是学会如何开通了。目前亲测可开通的几种香港电子钱包如下：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"https://www.alipayhk.com/"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港版支付宝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（Alipay HK）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"https://pay.wechat.com/zh_hk/index.shtml"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微信香港钱包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（WeChat Pay HK）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"https://www.tapngo.com.hk/chi/index.html"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拍住赏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（TAP&amp;GO）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"https://www.octopus.com.hk/tc/consumer/index.html"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八达通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（octopus）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其它（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"https://www.neatcommerce.com/"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Neat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"https://www.globalcash.hk/v4/"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全球付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 etc.）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single" w:color="448EF6" w:sz="12" w:space="9"/>
        </w:pBdr>
        <w:shd w:val="clear" w:fill="F9F9F9"/>
        <w:spacing w:before="0" w:beforeAutospacing="0" w:line="18" w:lineRule="atLeast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22831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bdr w:val="single" w:color="448EF6" w:sz="12" w:space="0"/>
          <w:shd w:val="clear" w:fill="F9F9F9"/>
        </w:rPr>
        <w:t>申请香港电话号码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香港的手机号码不同于中国大陆地区的，</w:t>
      </w:r>
      <w:del w:id="0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393E46"/>
            <w:spacing w:val="0"/>
            <w:shd w:val="clear" w:fill="F9F9F9"/>
          </w:rPr>
          <w:delText>不需要实名制即可使用（</w:delText>
        </w:r>
      </w:del>
      <w:del w:id="1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fldChar w:fldCharType="begin"/>
        </w:r>
      </w:del>
      <w:del w:id="2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delInstrText xml:space="preserve"> HYPERLINK "https://www.bbc.com/zhongwen/simp/chinese-news-55851665" </w:delInstrText>
        </w:r>
      </w:del>
      <w:del w:id="3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fldChar w:fldCharType="separate"/>
        </w:r>
      </w:del>
      <w:del w:id="4">
        <w:r>
          <w:rPr>
            <w:rStyle w:val="8"/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delText>2021 新政策</w:delText>
        </w:r>
      </w:del>
      <w:del w:id="5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fldChar w:fldCharType="end"/>
        </w:r>
      </w:del>
      <w:del w:id="6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393E46"/>
            <w:spacing w:val="0"/>
            <w:shd w:val="clear" w:fill="F9F9F9"/>
          </w:rPr>
          <w:delText> 正在收集相关本地民意，可能明年会效仿大陆电话卡实名制）</w:delText>
        </w:r>
      </w:del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，但需要注意的是这里不推荐网络上那些所谓的共享之香港虚拟号码，毕竟涉及到个人财务的东西，别要耍小聪明使用网上的共享虚拟号码。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香港电话卡实名制政策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instrText xml:space="preserve"> HYPERLINK "https://www.reuters.com/article/%E9%A6%99%E6%B8%AF%E5%B0%86%E5%88%86%E9%98%B6%E6%AE%B5%E6%8E%A8%E8%A1%8C%E7%94%B5%E8%AF%9D%E5%8D%A1%E5%AE%9E%E5%90%8D%E5%88%B6%EF%BC%8C%E8%87%B32023%E5%B9%B42%E6%9C%88%E5%85%A8%E9%9D%A2%E5%AE%9E%E6%96%BD-idCNL3S2NJ1W9"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t>已实施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，目前处于过渡阶段，用户最迟可在 2023 年 2 月 21 日前实名，大陆用户可使用护照实名。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在此，个人建议直接向当地电信运营商购买香港号码，本文提供两个方案 4 个渠道拿下香港号码: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编按：以下两个方案在香港商务局不推出新政策的情况下，理论上可以长期保号使用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0" w:before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bdr w:val="none" w:color="auto" w:sz="0" w:space="0"/>
          <w:shd w:val="clear" w:fill="F9F9F9"/>
        </w:rPr>
        <w:t>原生号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"https://www.cuniq.com/global/cuniqgo-monthly"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月神卡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日神卡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（可转最低保号，套餐价格：9HKD - 78HKD 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"https://eshop.hk.chinamobile.com/tc/corporate_information/Prepaid_SIM/index.html"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移动万众卡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（默认最低保号, 套餐价格：2HKD）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首先检查自己的手机是否支持 eSIM 功能，iPhone 用户点击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"https://support.apple.com/zh-cn/HT209044"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这里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 查询，安卓用户点击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"https://itigic.com/zh-CN/all-mobiles-you-can-buy-with-esim/"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这里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 查询。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hd w:val="clear" w:fill="F9F9F9"/>
        </w:rPr>
        <w:t>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，直接在香港联通官网购买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"https://www.cuniq.com/global/cuniqgo-monthly"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月神卡套餐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或者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日神卡套餐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（两个套餐都是预付卡，无需上台，即实名），这是最简单的获取方法，成功购买后会收到 eSIM 二维码，用支持 eSIM 功能的手机扫码激活即可；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esim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  <w:shd w:val="clear" w:fill="F9F9F9"/>
        </w:rPr>
        <w:t>iPhone esim 功能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除此之外，月神卡/日神卡套餐本身支持一卡双号，如果你想开通多一个内地号码使用，可以在个人中心申请开通。由于内地的号码需要实名制，所以你会被要求上传护照，一般两个工作日审核通过（该内地号码由于是使用护照认证，所以不占内地身份证的名额（一个大陆身份证在同一运营商名下最多拥有 5 个号码）。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如果你仅仅是想接收短信使用（最低价保号），请在开通默认流量套餐后，再申请多一个额外的流量套餐，这个时候在次月扣取费用后，由于预存余额不足，系统会默认转为 9 港币的保号套餐（该规则在往后有可能会失效，具体自测）。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hd w:val="clear" w:fill="F9F9F9"/>
        </w:rPr>
        <w:t>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，在淘宝或者飞猪搜索香港移动万众卡，该卡为实体 SIM 卡，且是目前香港电话卡中最低价位的（请注意询问商家是否捆绑了套餐，部分万众卡有捆绑流量套餐，需要用户自主取消套餐），价格大约在 20 ~ 30 块人民币能买到（一般不包邮）。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香港移动万众卡与内地的中国移动卡面没什么区别，唯一区别在于完整卡片的背面写有手机号码，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cmhk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  <w:shd w:val="clear" w:fill="F9F9F9"/>
        </w:rPr>
        <w:t>香港移动万众卡/中国移动卡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0" w:before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bdr w:val="none" w:color="auto" w:sz="0" w:space="0"/>
          <w:shd w:val="clear" w:fill="F9F9F9"/>
        </w:rPr>
        <w:t>虚拟号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"http://xn--fiq02ib9d3slophks6ad7u/"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中国移动无忧行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（购买价格：6CNY - 88CNY）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"http://www.multi-byte.com.cn/%E6%98%93%E5%8D%9A%E9%80%9A"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易博通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（支持 eSIM，购买价格：28CNY - 128CNY）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中国移动无忧行支持在应用购买香港号码，虽然是中国移动旗下的产品，但其实三网用户都可以注册（部分功能现在只有移动用户注册才可以使用，如号码托管），最短购买使用时长 7 天，最长购买使用时长 12 个月，</w:t>
      </w:r>
      <w:del w:id="7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393E46"/>
            <w:spacing w:val="0"/>
            <w:shd w:val="clear" w:fill="F9F9F9"/>
          </w:rPr>
          <w:delText>需要特别注意的是，无忧行的香港号码不支持接收短讯，仅用接听和拨号使用，所以在获取验证码的时候需要选择电话语音验证码，使用比较局限</w:delText>
        </w:r>
      </w:del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今年 6 月底伊始，中国移动无忧行更新功能，香港号码支持接收短信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易博通的香港号码，有些读者们应该是比较熟悉的，他家本身服务就是有目标群体的（有效性收割），分别为大陆群体提供香港号码和为港澳台群体提供中国内地号码，所以在服务上比较人性化，用户在微信公众号或者官方 App 上按照（提示）步骤开通即可，这里不赘述。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B597A"/>
    <w:multiLevelType w:val="multilevel"/>
    <w:tmpl w:val="8DCB5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6320445"/>
    <w:multiLevelType w:val="multilevel"/>
    <w:tmpl w:val="B6320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63F8B33"/>
    <w:multiLevelType w:val="multilevel"/>
    <w:tmpl w:val="C63F8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366BE"/>
    <w:rsid w:val="195D312F"/>
    <w:rsid w:val="2CE07E30"/>
    <w:rsid w:val="3B5F39BE"/>
    <w:rsid w:val="5AB726C0"/>
    <w:rsid w:val="5C6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2022-05-26T04:34:00Z</dcterms:created>
  <dc:creator>ati</dc:creator>
  <cp:lastModifiedBy>ati</cp:lastModifiedBy>
  <dcterms:modified xsi:type="dcterms:W3CDTF">2022-05-26T04:48:42Z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6659161147E7448EBA20D6219E2E6A68</vt:lpwstr>
  </property>
</Properties>
</file>